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42A6" w14:textId="536B06BD" w:rsidR="00090BFD" w:rsidRDefault="00090BFD" w:rsidP="00090B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p w14:paraId="36EA1447" w14:textId="3DD2928B" w:rsidR="00090BFD" w:rsidRDefault="00090BFD" w:rsidP="00090BFD">
      <w:pPr>
        <w:pStyle w:val="a7"/>
        <w:numPr>
          <w:ilvl w:val="1"/>
          <w:numId w:val="1"/>
        </w:numPr>
        <w:ind w:firstLineChars="0"/>
      </w:pPr>
      <w:commentRangeStart w:id="0"/>
      <w:r>
        <w:rPr>
          <w:rFonts w:hint="eastAsia"/>
        </w:rPr>
        <w:t>权限管理(</w:t>
      </w:r>
      <w:r>
        <w:t>admin)</w:t>
      </w:r>
      <w:commentRangeEnd w:id="0"/>
      <w:r w:rsidR="00D61A83">
        <w:rPr>
          <w:rStyle w:val="a8"/>
        </w:rPr>
        <w:commentReference w:id="0"/>
      </w:r>
    </w:p>
    <w:p w14:paraId="4BEE5900" w14:textId="6D9A7892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添加权限</w:t>
      </w:r>
    </w:p>
    <w:p w14:paraId="0860CCD8" w14:textId="4E797283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修改权限</w:t>
      </w:r>
    </w:p>
    <w:p w14:paraId="75CC72F4" w14:textId="3C4D9161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启用权限</w:t>
      </w:r>
    </w:p>
    <w:p w14:paraId="06CF05BE" w14:textId="62F15AA5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禁止权限</w:t>
      </w:r>
    </w:p>
    <w:p w14:paraId="602F6480" w14:textId="2698AC45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查看权限列表</w:t>
      </w:r>
    </w:p>
    <w:p w14:paraId="4A1596CD" w14:textId="4DF67051" w:rsidR="00090BFD" w:rsidRDefault="00090BFD" w:rsidP="00090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查看权限信息</w:t>
      </w:r>
    </w:p>
    <w:p w14:paraId="7B3EC3A2" w14:textId="1FE58668" w:rsidR="00090BFD" w:rsidRDefault="00090BFD" w:rsidP="00090BFD">
      <w:pPr>
        <w:pStyle w:val="a7"/>
        <w:numPr>
          <w:ilvl w:val="1"/>
          <w:numId w:val="1"/>
        </w:numPr>
        <w:ind w:firstLineChars="0"/>
      </w:pPr>
      <w:commentRangeStart w:id="2"/>
      <w:r>
        <w:rPr>
          <w:rFonts w:hint="eastAsia"/>
        </w:rPr>
        <w:t>角色管理(</w:t>
      </w:r>
      <w:r>
        <w:t>admin)</w:t>
      </w:r>
      <w:commentRangeEnd w:id="2"/>
      <w:r w:rsidR="00D61A83">
        <w:rPr>
          <w:rStyle w:val="a8"/>
        </w:rPr>
        <w:commentReference w:id="2"/>
      </w:r>
    </w:p>
    <w:p w14:paraId="0EEE8B32" w14:textId="4190BAE7" w:rsidR="00090BFD" w:rsidRDefault="00090BFD" w:rsidP="00090BFD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56CCE4A" wp14:editId="6A32D6E7">
            <wp:extent cx="101917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02A3" w14:textId="1B3092E7" w:rsidR="00090BFD" w:rsidRDefault="00090BFD" w:rsidP="00090BFD">
      <w:pPr>
        <w:pStyle w:val="a7"/>
        <w:numPr>
          <w:ilvl w:val="1"/>
          <w:numId w:val="1"/>
        </w:numPr>
        <w:ind w:firstLineChars="0"/>
      </w:pPr>
      <w:commentRangeStart w:id="3"/>
      <w:r>
        <w:rPr>
          <w:rFonts w:hint="eastAsia"/>
        </w:rPr>
        <w:t>用户管理(</w:t>
      </w:r>
      <w:r>
        <w:t>admin+</w:t>
      </w:r>
      <w:r>
        <w:rPr>
          <w:rFonts w:hint="eastAsia"/>
        </w:rPr>
        <w:t>省</w:t>
      </w:r>
      <w:r w:rsidR="00F06875">
        <w:rPr>
          <w:rFonts w:hint="eastAsia"/>
        </w:rPr>
        <w:t>+市(看监测点的</w:t>
      </w:r>
      <w:r w:rsidR="00F06875" w:rsidRPr="00F06875">
        <w:rPr>
          <w:rFonts w:hint="eastAsia"/>
          <w:color w:val="FF0000"/>
        </w:rPr>
        <w:t>账号信息</w:t>
      </w:r>
      <w:r w:rsidR="00F06875">
        <w:t>)</w:t>
      </w:r>
      <w:r>
        <w:t>)</w:t>
      </w:r>
      <w:commentRangeEnd w:id="3"/>
      <w:r w:rsidR="00D61A83">
        <w:rPr>
          <w:rStyle w:val="a8"/>
        </w:rPr>
        <w:commentReference w:id="3"/>
      </w:r>
    </w:p>
    <w:p w14:paraId="55EDACA0" w14:textId="7E629209" w:rsidR="00090BFD" w:rsidRDefault="00090BFD" w:rsidP="00090BFD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464D38C" wp14:editId="6B146B83">
            <wp:extent cx="9144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CEA" w14:textId="6E9F2EB3" w:rsidR="00090BFD" w:rsidRDefault="00090BFD" w:rsidP="00090BFD">
      <w:pPr>
        <w:pStyle w:val="a7"/>
        <w:numPr>
          <w:ilvl w:val="0"/>
          <w:numId w:val="1"/>
        </w:numPr>
        <w:ind w:firstLineChars="0"/>
      </w:pPr>
      <w:commentRangeStart w:id="4"/>
      <w:r>
        <w:rPr>
          <w:rFonts w:hint="eastAsia"/>
        </w:rPr>
        <w:t>备案模块</w:t>
      </w:r>
      <w:commentRangeEnd w:id="4"/>
      <w:r w:rsidR="00D61A83">
        <w:rPr>
          <w:rStyle w:val="a8"/>
        </w:rPr>
        <w:commentReference w:id="4"/>
      </w:r>
    </w:p>
    <w:p w14:paraId="6BCF78E5" w14:textId="08BBF32E" w:rsidR="00090BFD" w:rsidRDefault="00090BFD" w:rsidP="00090B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填报备案——监测点</w:t>
      </w:r>
      <w:r w:rsidR="00F06875">
        <w:rPr>
          <w:rFonts w:hint="eastAsia"/>
        </w:rPr>
        <w:t xml:space="preserve"> </w:t>
      </w:r>
    </w:p>
    <w:p w14:paraId="38E597AE" w14:textId="246A216D" w:rsidR="00090BFD" w:rsidRDefault="00090BFD" w:rsidP="00090B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审核备案——省</w:t>
      </w:r>
    </w:p>
    <w:p w14:paraId="1691148A" w14:textId="2D6CDEE3" w:rsidR="00F06875" w:rsidRDefault="00F06875" w:rsidP="00F068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数据报表模块</w:t>
      </w:r>
    </w:p>
    <w:p w14:paraId="519F186F" w14:textId="5A9A69EF" w:rsidR="008726B9" w:rsidRDefault="008726B9" w:rsidP="00F06875">
      <w:pPr>
        <w:pStyle w:val="a7"/>
        <w:numPr>
          <w:ilvl w:val="1"/>
          <w:numId w:val="1"/>
        </w:numPr>
        <w:ind w:firstLineChars="0"/>
      </w:pPr>
      <w:commentRangeStart w:id="5"/>
      <w:r>
        <w:rPr>
          <w:rFonts w:hint="eastAsia"/>
        </w:rPr>
        <w:t>发布时限——省</w:t>
      </w:r>
      <w:commentRangeEnd w:id="5"/>
      <w:r w:rsidR="00D61A83">
        <w:rPr>
          <w:rStyle w:val="a8"/>
        </w:rPr>
        <w:commentReference w:id="5"/>
      </w:r>
    </w:p>
    <w:p w14:paraId="44AF86A0" w14:textId="1185B5E0" w:rsidR="00F06875" w:rsidRDefault="00F06875" w:rsidP="00F06875">
      <w:pPr>
        <w:pStyle w:val="a7"/>
        <w:numPr>
          <w:ilvl w:val="1"/>
          <w:numId w:val="1"/>
        </w:numPr>
        <w:ind w:firstLineChars="0"/>
      </w:pPr>
      <w:commentRangeStart w:id="6"/>
      <w:r>
        <w:rPr>
          <w:rFonts w:hint="eastAsia"/>
        </w:rPr>
        <w:t>报表填写</w:t>
      </w:r>
      <w:r w:rsidR="008726B9">
        <w:rPr>
          <w:rFonts w:hint="eastAsia"/>
        </w:rPr>
        <w:t>——监测点</w:t>
      </w:r>
      <w:commentRangeEnd w:id="6"/>
      <w:r w:rsidR="00D61A83">
        <w:rPr>
          <w:rStyle w:val="a8"/>
        </w:rPr>
        <w:commentReference w:id="6"/>
      </w:r>
    </w:p>
    <w:p w14:paraId="2014C8E5" w14:textId="3C2278EB" w:rsidR="00F06875" w:rsidRDefault="00F06875" w:rsidP="00F06875">
      <w:pPr>
        <w:pStyle w:val="a7"/>
        <w:numPr>
          <w:ilvl w:val="1"/>
          <w:numId w:val="1"/>
        </w:numPr>
        <w:ind w:firstLineChars="0"/>
      </w:pPr>
      <w:commentRangeStart w:id="7"/>
      <w:r>
        <w:rPr>
          <w:rFonts w:hint="eastAsia"/>
        </w:rPr>
        <w:t>往期报表</w:t>
      </w:r>
      <w:r w:rsidR="008726B9">
        <w:rPr>
          <w:rFonts w:hint="eastAsia"/>
        </w:rPr>
        <w:t>——监测点</w:t>
      </w:r>
      <w:commentRangeEnd w:id="7"/>
      <w:r w:rsidR="00D61A83">
        <w:rPr>
          <w:rStyle w:val="a8"/>
        </w:rPr>
        <w:commentReference w:id="7"/>
      </w:r>
    </w:p>
    <w:p w14:paraId="6E76D251" w14:textId="50017457" w:rsidR="00DF68F5" w:rsidRDefault="00DF68F5" w:rsidP="001E7C3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选档期</w:t>
      </w:r>
    </w:p>
    <w:p w14:paraId="4B5308CC" w14:textId="4D41C030" w:rsidR="001E7C3D" w:rsidRDefault="001E7C3D" w:rsidP="001E7C3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查看</w:t>
      </w:r>
    </w:p>
    <w:p w14:paraId="4A0C503C" w14:textId="188BBF32" w:rsidR="00F6749B" w:rsidDel="00D61A83" w:rsidRDefault="00F6749B">
      <w:pPr>
        <w:rPr>
          <w:del w:id="8" w:author="zhou miao" w:date="2019-03-24T16:28:00Z"/>
        </w:rPr>
        <w:pPrChange w:id="9" w:author="zhou miao" w:date="2019-03-24T16:28:00Z">
          <w:pPr>
            <w:pStyle w:val="a7"/>
            <w:numPr>
              <w:ilvl w:val="1"/>
              <w:numId w:val="1"/>
            </w:numPr>
            <w:ind w:left="840" w:firstLineChars="0" w:hanging="420"/>
          </w:pPr>
        </w:pPrChange>
      </w:pPr>
      <w:del w:id="10" w:author="zhou miao" w:date="2019-03-24T16:28:00Z">
        <w:r w:rsidDel="00D61A83">
          <w:rPr>
            <w:rFonts w:hint="eastAsia"/>
          </w:rPr>
          <w:delText>监测点报表查看+审核(市</w:delText>
        </w:r>
        <w:r w:rsidDel="00D61A83">
          <w:delText>)</w:delText>
        </w:r>
      </w:del>
    </w:p>
    <w:p w14:paraId="03C71E88" w14:textId="03B82266" w:rsidR="001E7C3D" w:rsidRPr="001909B3" w:rsidRDefault="006C4DEB" w:rsidP="001E7C3D">
      <w:pPr>
        <w:pStyle w:val="a7"/>
        <w:numPr>
          <w:ilvl w:val="1"/>
          <w:numId w:val="1"/>
        </w:numPr>
        <w:ind w:firstLineChars="0"/>
        <w:rPr>
          <w:color w:val="538135" w:themeColor="accent6" w:themeShade="BF"/>
        </w:rPr>
      </w:pPr>
      <w:r w:rsidRPr="001909B3">
        <w:rPr>
          <w:rFonts w:hint="eastAsia"/>
          <w:color w:val="538135" w:themeColor="accent6" w:themeShade="BF"/>
        </w:rPr>
        <w:t>监测点报表查看+审核(市</w:t>
      </w:r>
      <w:r w:rsidRPr="001909B3">
        <w:rPr>
          <w:color w:val="538135" w:themeColor="accent6" w:themeShade="BF"/>
        </w:rPr>
        <w:t>)</w:t>
      </w:r>
    </w:p>
    <w:p w14:paraId="21A1ECAD" w14:textId="7CF20F9C" w:rsidR="006C4DEB" w:rsidRDefault="008C1957" w:rsidP="006C4DE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搜索或者选择树节点</w:t>
      </w:r>
      <w:r w:rsidR="00DF68F5">
        <w:rPr>
          <w:rFonts w:hint="eastAsia"/>
        </w:rPr>
        <w:t>(选档期+下属监测点</w:t>
      </w:r>
      <w:r w:rsidR="00DF68F5">
        <w:t>)</w:t>
      </w:r>
      <w:r>
        <w:rPr>
          <w:rFonts w:hint="eastAsia"/>
        </w:rPr>
        <w:t>跳转监测点报表页</w:t>
      </w:r>
    </w:p>
    <w:p w14:paraId="3B4160A4" w14:textId="2792F31D" w:rsidR="008C1957" w:rsidRDefault="009D0EE8" w:rsidP="006C4DE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（尚楠）</w:t>
      </w:r>
    </w:p>
    <w:p w14:paraId="40D0369F" w14:textId="79153171" w:rsidR="006C4DEB" w:rsidRDefault="006C4DEB" w:rsidP="006C4DE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查看1</w:t>
      </w:r>
      <w:r>
        <w:t>2</w:t>
      </w:r>
      <w:r>
        <w:rPr>
          <w:rFonts w:hint="eastAsia"/>
        </w:rPr>
        <w:t>张报表</w:t>
      </w:r>
    </w:p>
    <w:p w14:paraId="3D16C2D9" w14:textId="346A921B" w:rsidR="0097011E" w:rsidRPr="001909B3" w:rsidRDefault="0097011E" w:rsidP="0097011E">
      <w:pPr>
        <w:pStyle w:val="a7"/>
        <w:numPr>
          <w:ilvl w:val="1"/>
          <w:numId w:val="1"/>
        </w:numPr>
        <w:ind w:firstLineChars="0"/>
        <w:rPr>
          <w:color w:val="538135" w:themeColor="accent6" w:themeShade="BF"/>
        </w:rPr>
      </w:pPr>
      <w:r w:rsidRPr="001909B3">
        <w:rPr>
          <w:rFonts w:hint="eastAsia"/>
          <w:color w:val="538135" w:themeColor="accent6" w:themeShade="BF"/>
        </w:rPr>
        <w:t>监测点报表查看+审核(省</w:t>
      </w:r>
      <w:r w:rsidRPr="001909B3">
        <w:rPr>
          <w:color w:val="538135" w:themeColor="accent6" w:themeShade="BF"/>
        </w:rPr>
        <w:t>)</w:t>
      </w:r>
    </w:p>
    <w:p w14:paraId="09C19A77" w14:textId="34D0E23E" w:rsidR="00DF68F5" w:rsidRDefault="00DF68F5" w:rsidP="00DF68F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搜索或者选择树节点(选档期+下属市+下属监测点</w:t>
      </w:r>
      <w:r>
        <w:t>)</w:t>
      </w:r>
      <w:r>
        <w:rPr>
          <w:rFonts w:hint="eastAsia"/>
        </w:rPr>
        <w:t>跳转监测点报表页</w:t>
      </w:r>
    </w:p>
    <w:p w14:paraId="22970D25" w14:textId="50007F0E" w:rsidR="00F6749B" w:rsidRDefault="007D50FE" w:rsidP="0097011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查看1</w:t>
      </w:r>
      <w:r>
        <w:t>2</w:t>
      </w:r>
      <w:r>
        <w:rPr>
          <w:rFonts w:hint="eastAsia"/>
        </w:rPr>
        <w:t>张报表</w:t>
      </w:r>
    </w:p>
    <w:p w14:paraId="3E171E51" w14:textId="2F57A841" w:rsidR="00886858" w:rsidRDefault="00886858" w:rsidP="0097011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审核通过/</w:t>
      </w:r>
      <w:r w:rsidR="001909B3">
        <w:rPr>
          <w:rFonts w:hint="eastAsia"/>
        </w:rPr>
        <w:t>不通过</w:t>
      </w:r>
    </w:p>
    <w:p w14:paraId="6E5B62B4" w14:textId="6D849FEE" w:rsidR="00090BFD" w:rsidRDefault="00F06BF8" w:rsidP="00090BFD">
      <w:pPr>
        <w:pStyle w:val="a7"/>
        <w:numPr>
          <w:ilvl w:val="0"/>
          <w:numId w:val="1"/>
        </w:numPr>
        <w:ind w:firstLineChars="0"/>
      </w:pPr>
      <w:commentRangeStart w:id="11"/>
      <w:r>
        <w:rPr>
          <w:rFonts w:hint="eastAsia"/>
        </w:rPr>
        <w:t>账号</w:t>
      </w:r>
      <w:r w:rsidR="00F06875">
        <w:rPr>
          <w:rFonts w:hint="eastAsia"/>
        </w:rPr>
        <w:t>查询</w:t>
      </w:r>
      <w:r w:rsidR="00090BFD">
        <w:rPr>
          <w:rFonts w:hint="eastAsia"/>
        </w:rPr>
        <w:t>模块</w:t>
      </w:r>
      <w:commentRangeEnd w:id="11"/>
      <w:r w:rsidR="001909B3">
        <w:rPr>
          <w:rStyle w:val="a8"/>
        </w:rPr>
        <w:commentReference w:id="11"/>
      </w:r>
    </w:p>
    <w:p w14:paraId="607272A7" w14:textId="3370D3DC" w:rsidR="00F06BF8" w:rsidRDefault="00F06BF8" w:rsidP="00F06B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查询下属监测点账户信息(不可修改</w:t>
      </w:r>
      <w:r>
        <w:t>)</w:t>
      </w:r>
      <w:r>
        <w:rPr>
          <w:rFonts w:hint="eastAsia"/>
        </w:rPr>
        <w:t>——省市</w:t>
      </w:r>
    </w:p>
    <w:p w14:paraId="20D0AA28" w14:textId="74230C7B" w:rsidR="00090BFD" w:rsidRDefault="00090BFD" w:rsidP="00090B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通知模块</w:t>
      </w:r>
    </w:p>
    <w:p w14:paraId="7FA2C809" w14:textId="45C1A4A1" w:rsidR="00152E9D" w:rsidRDefault="00152E9D" w:rsidP="00152E9D">
      <w:pPr>
        <w:pStyle w:val="a7"/>
        <w:numPr>
          <w:ilvl w:val="1"/>
          <w:numId w:val="1"/>
        </w:numPr>
        <w:ind w:firstLineChars="0"/>
      </w:pPr>
    </w:p>
    <w:p w14:paraId="3873EDAC" w14:textId="15C6F650" w:rsidR="00F06875" w:rsidRDefault="00F06875" w:rsidP="00090B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数据分析</w:t>
      </w:r>
      <w:r w:rsidR="001D004F">
        <w:rPr>
          <w:rFonts w:hint="eastAsia"/>
        </w:rPr>
        <w:t>——省</w:t>
      </w:r>
    </w:p>
    <w:p w14:paraId="41EE0ECA" w14:textId="74681688" w:rsidR="001D004F" w:rsidRDefault="001D004F" w:rsidP="001D004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报表管理(</w:t>
      </w:r>
      <w:r w:rsidR="00302C84" w:rsidRPr="00302C84">
        <w:rPr>
          <w:rFonts w:hint="eastAsia"/>
        </w:rPr>
        <w:t>显示各市（区县）人力资源市场用户的数量和占比</w:t>
      </w:r>
      <w:r>
        <w:t>)</w:t>
      </w:r>
    </w:p>
    <w:p w14:paraId="583552B8" w14:textId="3235B7A6" w:rsidR="00302C84" w:rsidRDefault="00302C84" w:rsidP="00302C8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省显示各市</w:t>
      </w:r>
    </w:p>
    <w:p w14:paraId="51D33777" w14:textId="445D8DA6" w:rsidR="00302C84" w:rsidRDefault="00302C84" w:rsidP="00302C8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市显示当前市</w:t>
      </w:r>
    </w:p>
    <w:p w14:paraId="540FE50F" w14:textId="1347538E" w:rsidR="00302C84" w:rsidRDefault="00302C84" w:rsidP="00302C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固定报表（</w:t>
      </w:r>
      <w:r w:rsidRPr="00302C84">
        <w:rPr>
          <w:rFonts w:hint="eastAsia"/>
          <w:color w:val="FF0000"/>
        </w:rPr>
        <w:t>缓一缓</w:t>
      </w:r>
      <w:r>
        <w:rPr>
          <w:rFonts w:hint="eastAsia"/>
        </w:rPr>
        <w:t>）</w:t>
      </w:r>
    </w:p>
    <w:p w14:paraId="0FFB467B" w14:textId="1D43CBDA" w:rsidR="00302C84" w:rsidRDefault="00302C84" w:rsidP="00302C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图表分析</w:t>
      </w:r>
    </w:p>
    <w:p w14:paraId="4CF03772" w14:textId="2536740E" w:rsidR="00302C84" w:rsidRPr="00302C84" w:rsidRDefault="00882B79" w:rsidP="00302C84">
      <w:pPr>
        <w:pStyle w:val="a7"/>
        <w:ind w:left="840" w:firstLineChars="0" w:firstLine="0"/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"C:\\..\\..\\..\\Users\\yumm\\AppData\\Roaming\\Tencent\\Users\\610722151\\QQ\\WinTemp\\RichOle\\K`$6IIU7~J[[CC2{7EH@)G6.jpg"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370498">
        <w:rPr>
          <w:rFonts w:ascii="宋体" w:hAnsi="宋体" w:cs="宋体"/>
          <w:kern w:val="0"/>
          <w:sz w:val="24"/>
        </w:rPr>
        <w:fldChar w:fldCharType="begin"/>
      </w:r>
      <w:r w:rsidR="00370498">
        <w:rPr>
          <w:rFonts w:ascii="宋体" w:hAnsi="宋体" w:cs="宋体"/>
          <w:kern w:val="0"/>
          <w:sz w:val="24"/>
        </w:rPr>
        <w:instrText xml:space="preserve"> </w:instrText>
      </w:r>
      <w:r w:rsidR="00370498">
        <w:rPr>
          <w:rFonts w:ascii="宋体" w:hAnsi="宋体" w:cs="宋体"/>
          <w:kern w:val="0"/>
          <w:sz w:val="24"/>
        </w:rPr>
        <w:instrText>INCLUDEPICTURE  "C:\\..\\..\\..\\Users\\yumm\\AppData\\Roaming\\Tencent\\Users\\610722151\\QQ\\WinTemp\\RichOle\\K`$6IIU7~J[[CC2{7EH@)G6.jpg" \* MERGEFORMATINET</w:instrText>
      </w:r>
      <w:r w:rsidR="00370498">
        <w:rPr>
          <w:rFonts w:ascii="宋体" w:hAnsi="宋体" w:cs="宋体"/>
          <w:kern w:val="0"/>
          <w:sz w:val="24"/>
        </w:rPr>
        <w:instrText xml:space="preserve"> </w:instrText>
      </w:r>
      <w:r w:rsidR="00370498">
        <w:rPr>
          <w:rFonts w:ascii="宋体" w:hAnsi="宋体" w:cs="宋体"/>
          <w:kern w:val="0"/>
          <w:sz w:val="24"/>
        </w:rPr>
        <w:fldChar w:fldCharType="separate"/>
      </w:r>
      <w:r w:rsidR="008C0EBC">
        <w:rPr>
          <w:rFonts w:ascii="宋体" w:hAnsi="宋体" w:cs="宋体"/>
          <w:kern w:val="0"/>
          <w:sz w:val="24"/>
        </w:rPr>
        <w:pict w14:anchorId="368BF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390.9pt;height:178.45pt;mso-wrap-style:square;mso-position-horizontal-relative:page;mso-position-vertical-relative:page">
            <v:imagedata r:id="rId12" r:href="rId13"/>
          </v:shape>
        </w:pict>
      </w:r>
      <w:r w:rsidR="00370498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="00302C84">
        <w:rPr>
          <w:rFonts w:ascii="宋体" w:hAnsi="宋体" w:cs="宋体" w:hint="eastAsia"/>
          <w:kern w:val="0"/>
          <w:sz w:val="24"/>
        </w:rPr>
        <w:t>（横轴是档期，线代表监测点）</w:t>
      </w:r>
    </w:p>
    <w:p w14:paraId="259FE32D" w14:textId="1C8E33BC" w:rsidR="00302C84" w:rsidRDefault="00302C84" w:rsidP="00302C8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趋势分析</w:t>
      </w:r>
    </w:p>
    <w:p w14:paraId="16636BB9" w14:textId="5BD30360" w:rsidR="002F7CAB" w:rsidRDefault="002F7CAB" w:rsidP="002F7CAB">
      <w:pPr>
        <w:pStyle w:val="a7"/>
        <w:ind w:left="840" w:firstLineChars="0" w:firstLine="0"/>
      </w:pPr>
      <w:r>
        <w:rPr>
          <w:rFonts w:ascii="宋体"/>
          <w:noProof/>
          <w:sz w:val="24"/>
        </w:rPr>
        <w:drawing>
          <wp:inline distT="0" distB="0" distL="0" distR="0" wp14:anchorId="7F284310" wp14:editId="2674F883">
            <wp:extent cx="5008880" cy="19208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5CB5" w14:textId="277C6335" w:rsidR="002F7CAB" w:rsidRDefault="002F7CAB" w:rsidP="002F7CAB">
      <w:pPr>
        <w:pStyle w:val="a7"/>
        <w:ind w:left="840" w:firstLineChars="0" w:firstLine="0"/>
      </w:pPr>
      <w:r>
        <w:rPr>
          <w:rFonts w:hint="eastAsia"/>
        </w:rPr>
        <w:t>（选监测点+选</w:t>
      </w:r>
      <w:r w:rsidR="005E5085">
        <w:rPr>
          <w:rFonts w:hint="eastAsia"/>
        </w:rPr>
        <w:t>档期</w:t>
      </w:r>
      <w:r>
        <w:rPr>
          <w:rFonts w:hint="eastAsia"/>
        </w:rPr>
        <w:t>）</w:t>
      </w:r>
    </w:p>
    <w:p w14:paraId="47351C55" w14:textId="7F2381E2" w:rsidR="00F06BF8" w:rsidRPr="001909B3" w:rsidRDefault="00F06BF8" w:rsidP="00090BFD">
      <w:pPr>
        <w:pStyle w:val="a7"/>
        <w:numPr>
          <w:ilvl w:val="0"/>
          <w:numId w:val="1"/>
        </w:numPr>
        <w:ind w:firstLineChars="0"/>
        <w:rPr>
          <w:color w:val="5B9BD5" w:themeColor="accent5"/>
        </w:rPr>
      </w:pPr>
      <w:r w:rsidRPr="001909B3">
        <w:rPr>
          <w:rFonts w:hint="eastAsia"/>
          <w:color w:val="5B9BD5" w:themeColor="accent5"/>
        </w:rPr>
        <w:t>个人信息页</w:t>
      </w:r>
      <w:r w:rsidR="001909B3">
        <w:rPr>
          <w:color w:val="5B9BD5" w:themeColor="accent5"/>
        </w:rPr>
        <w:t>(</w:t>
      </w:r>
      <w:r w:rsidR="001909B3">
        <w:rPr>
          <w:rFonts w:hint="eastAsia"/>
          <w:color w:val="5B9BD5" w:themeColor="accent5"/>
        </w:rPr>
        <w:t>登出</w:t>
      </w:r>
      <w:r w:rsidR="001909B3">
        <w:rPr>
          <w:color w:val="5B9BD5" w:themeColor="accent5"/>
        </w:rPr>
        <w:t>)</w:t>
      </w:r>
    </w:p>
    <w:sectPr w:rsidR="00F06BF8" w:rsidRPr="0019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ou miao" w:date="2019-03-24T16:25:00Z" w:initials="zm">
    <w:p w14:paraId="70F1C8B3" w14:textId="77777777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付瑞</w:t>
      </w:r>
      <w:r w:rsidR="008C0EBC">
        <w:rPr>
          <w:rFonts w:hint="eastAsia"/>
        </w:rPr>
        <w:t>：</w:t>
      </w:r>
    </w:p>
    <w:p w14:paraId="2CB0A677" w14:textId="70A5ADF1" w:rsidR="008C0EBC" w:rsidRDefault="008C0EBC">
      <w:pPr>
        <w:pStyle w:val="a9"/>
        <w:rPr>
          <w:rFonts w:hint="eastAsia"/>
        </w:rPr>
      </w:pPr>
      <w:r w:rsidRPr="008C0EBC">
        <w:rPr>
          <w:rFonts w:hint="eastAsia"/>
        </w:rPr>
        <w:t>省查看所有已经备案信息</w:t>
      </w:r>
      <w:bookmarkStart w:id="1" w:name="_GoBack"/>
      <w:bookmarkEnd w:id="1"/>
    </w:p>
  </w:comment>
  <w:comment w:id="2" w:author="zhou miao" w:date="2019-03-24T16:25:00Z" w:initials="zm">
    <w:p w14:paraId="53100811" w14:textId="20EC7233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付瑞</w:t>
      </w:r>
    </w:p>
  </w:comment>
  <w:comment w:id="3" w:author="zhou miao" w:date="2019-03-24T16:26:00Z" w:initials="zm">
    <w:p w14:paraId="29E5D663" w14:textId="5FAE0AF8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付瑞</w:t>
      </w:r>
    </w:p>
  </w:comment>
  <w:comment w:id="4" w:author="zhou miao" w:date="2019-03-24T16:26:00Z" w:initials="zm">
    <w:p w14:paraId="32E7A8A2" w14:textId="6C06599A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尚楠</w:t>
      </w:r>
    </w:p>
  </w:comment>
  <w:comment w:id="5" w:author="zhou miao" w:date="2019-03-24T16:26:00Z" w:initials="zm">
    <w:p w14:paraId="1EB18436" w14:textId="23A94965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尚楠</w:t>
      </w:r>
    </w:p>
  </w:comment>
  <w:comment w:id="6" w:author="zhou miao" w:date="2019-03-24T16:26:00Z" w:initials="zm">
    <w:p w14:paraId="6CB85C8F" w14:textId="357D3045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金晨</w:t>
      </w:r>
    </w:p>
  </w:comment>
  <w:comment w:id="7" w:author="zhou miao" w:date="2019-03-24T16:27:00Z" w:initials="zm">
    <w:p w14:paraId="271073F5" w14:textId="77777777" w:rsidR="00D61A83" w:rsidRDefault="00D61A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尚楠</w:t>
      </w:r>
    </w:p>
    <w:p w14:paraId="307166DB" w14:textId="67153782" w:rsidR="00D61A83" w:rsidRDefault="00D61A83">
      <w:pPr>
        <w:pStyle w:val="a9"/>
      </w:pPr>
      <w:r>
        <w:rPr>
          <w:noProof/>
        </w:rPr>
        <w:drawing>
          <wp:inline distT="0" distB="0" distL="0" distR="0" wp14:anchorId="33FF6A4B" wp14:editId="5996A7D8">
            <wp:extent cx="4550114" cy="1961162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52351" cy="196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1" w:author="zhou miao" w:date="2019-03-24T16:29:00Z" w:initials="zm">
    <w:p w14:paraId="50DE96AF" w14:textId="75FC89BC" w:rsidR="001909B3" w:rsidRDefault="001909B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付瑞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B0A677" w15:done="0"/>
  <w15:commentEx w15:paraId="53100811" w15:done="0"/>
  <w15:commentEx w15:paraId="29E5D663" w15:done="0"/>
  <w15:commentEx w15:paraId="32E7A8A2" w15:done="0"/>
  <w15:commentEx w15:paraId="1EB18436" w15:done="0"/>
  <w15:commentEx w15:paraId="6CB85C8F" w15:done="0"/>
  <w15:commentEx w15:paraId="307166DB" w15:done="0"/>
  <w15:commentEx w15:paraId="50DE96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B0A677" w16cid:durableId="20422E08"/>
  <w16cid:commentId w16cid:paraId="53100811" w16cid:durableId="20422E17"/>
  <w16cid:commentId w16cid:paraId="29E5D663" w16cid:durableId="20422E1D"/>
  <w16cid:commentId w16cid:paraId="32E7A8A2" w16cid:durableId="20422E25"/>
  <w16cid:commentId w16cid:paraId="1EB18436" w16cid:durableId="20422E53"/>
  <w16cid:commentId w16cid:paraId="6CB85C8F" w16cid:durableId="20422E4D"/>
  <w16cid:commentId w16cid:paraId="307166DB" w16cid:durableId="20422E68"/>
  <w16cid:commentId w16cid:paraId="50DE96AF" w16cid:durableId="20422F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71E2" w14:textId="77777777" w:rsidR="00370498" w:rsidRDefault="00370498" w:rsidP="00090BFD">
      <w:r>
        <w:separator/>
      </w:r>
    </w:p>
  </w:endnote>
  <w:endnote w:type="continuationSeparator" w:id="0">
    <w:p w14:paraId="35617E45" w14:textId="77777777" w:rsidR="00370498" w:rsidRDefault="00370498" w:rsidP="0009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BE31" w14:textId="77777777" w:rsidR="00370498" w:rsidRDefault="00370498" w:rsidP="00090BFD">
      <w:r>
        <w:separator/>
      </w:r>
    </w:p>
  </w:footnote>
  <w:footnote w:type="continuationSeparator" w:id="0">
    <w:p w14:paraId="51C2B762" w14:textId="77777777" w:rsidR="00370498" w:rsidRDefault="00370498" w:rsidP="00090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F0C9E"/>
    <w:multiLevelType w:val="hybridMultilevel"/>
    <w:tmpl w:val="F8743CA2"/>
    <w:lvl w:ilvl="0" w:tplc="F100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miao">
    <w15:presenceInfo w15:providerId="Windows Live" w15:userId="860ea9a8bbdc5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5F"/>
    <w:rsid w:val="00076317"/>
    <w:rsid w:val="00090BFD"/>
    <w:rsid w:val="000C2F5F"/>
    <w:rsid w:val="00152E9D"/>
    <w:rsid w:val="001909B3"/>
    <w:rsid w:val="001D004F"/>
    <w:rsid w:val="001E7C3D"/>
    <w:rsid w:val="002F7CAB"/>
    <w:rsid w:val="00302C84"/>
    <w:rsid w:val="00370498"/>
    <w:rsid w:val="0050516E"/>
    <w:rsid w:val="005E5085"/>
    <w:rsid w:val="006C4DEB"/>
    <w:rsid w:val="007D50FE"/>
    <w:rsid w:val="008726B9"/>
    <w:rsid w:val="00882B79"/>
    <w:rsid w:val="00886858"/>
    <w:rsid w:val="008C0EBC"/>
    <w:rsid w:val="008C1957"/>
    <w:rsid w:val="0097011E"/>
    <w:rsid w:val="009D0EE8"/>
    <w:rsid w:val="00D61A83"/>
    <w:rsid w:val="00DC0F00"/>
    <w:rsid w:val="00DF68F5"/>
    <w:rsid w:val="00F06875"/>
    <w:rsid w:val="00F06BF8"/>
    <w:rsid w:val="00F401CE"/>
    <w:rsid w:val="00F6749B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F1EFC"/>
  <w15:chartTrackingRefBased/>
  <w15:docId w15:val="{66861CCB-BC71-4459-9B7A-B8A8872A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FD"/>
    <w:rPr>
      <w:sz w:val="18"/>
      <w:szCs w:val="18"/>
    </w:rPr>
  </w:style>
  <w:style w:type="paragraph" w:styleId="a7">
    <w:name w:val="List Paragraph"/>
    <w:basedOn w:val="a"/>
    <w:uiPriority w:val="34"/>
    <w:qFormat/>
    <w:rsid w:val="00090BF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61A8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61A8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61A83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A8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61A8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61A8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61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../../../../../../Users/yumm/AppData/Roaming/Tencent/Users/610722151/QQ/WinTemp/RichOle/K%60$6IIU7~J%5b%5bCC2%7b7EH@)G6.jpg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21</cp:revision>
  <dcterms:created xsi:type="dcterms:W3CDTF">2019-03-24T07:21:00Z</dcterms:created>
  <dcterms:modified xsi:type="dcterms:W3CDTF">2019-03-24T08:34:00Z</dcterms:modified>
</cp:coreProperties>
</file>